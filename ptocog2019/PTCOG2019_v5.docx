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b/>
          <w:b/>
          <w:bCs/>
          <w:color w:val="000000"/>
          <w:sz w:val="22"/>
          <w:szCs w:val="22"/>
          <w:lang w:val="en-US"/>
        </w:rPr>
      </w:pPr>
      <w:r>
        <w:rPr>
          <w:rFonts w:ascii="Liberation Sans" w:hAnsi="Liberation Sans"/>
          <w:b/>
          <w:bCs/>
          <w:color w:val="000000"/>
          <w:sz w:val="22"/>
          <w:szCs w:val="22"/>
          <w:lang w:val="en-US"/>
        </w:rPr>
        <w:t>Analytical and Monte-Carlo modeling of Multi-Parallel Slit and Knife-Edge Slit Prompt Gamma Cameras</w:t>
      </w:r>
    </w:p>
    <w:p>
      <w:pPr>
        <w:pStyle w:val="Normal"/>
        <w:jc w:val="both"/>
        <w:rPr>
          <w:rFonts w:ascii="Liberation Sans" w:hAnsi="Liberation Sans"/>
          <w:color w:val="000000"/>
          <w:sz w:val="22"/>
          <w:szCs w:val="22"/>
        </w:rPr>
      </w:pPr>
      <w:r>
        <w:rPr>
          <w:rFonts w:ascii="Liberation Sans" w:hAnsi="Liberation Sans"/>
          <w:color w:val="000000"/>
          <w:sz w:val="22"/>
          <w:szCs w:val="22"/>
          <w:lang w:eastAsia="fr-FR"/>
        </w:rPr>
        <w:t>Authors : Brent Huisman, Etienne Testa, David Sarrut</w:t>
      </w:r>
    </w:p>
    <w:p>
      <w:pPr>
        <w:pStyle w:val="Normal"/>
        <w:rPr>
          <w:rFonts w:ascii="Liberation Sans" w:hAnsi="Liberation Sans"/>
          <w:color w:val="000000"/>
          <w:sz w:val="22"/>
          <w:szCs w:val="22"/>
        </w:rPr>
      </w:pPr>
      <w:r>
        <w:rPr>
          <w:rFonts w:ascii="Liberation Sans" w:hAnsi="Liberation Sans"/>
          <w:color w:val="000000"/>
          <w:sz w:val="22"/>
          <w:szCs w:val="22"/>
        </w:rPr>
      </w:r>
    </w:p>
    <w:p>
      <w:pPr>
        <w:pStyle w:val="Normal"/>
        <w:jc w:val="both"/>
        <w:rPr/>
      </w:pPr>
      <w:r>
        <w:rPr>
          <w:rFonts w:ascii="Liberation Sans" w:hAnsi="Liberation Sans"/>
          <w:color w:val="000000"/>
          <w:sz w:val="22"/>
          <w:szCs w:val="22"/>
          <w:lang w:val="en-US"/>
        </w:rPr>
        <w:t xml:space="preserve">Ion-range monitoring by means of prompt gammas (PG) detection is currently investigated for hadrontherapy verification. These PG </w:t>
      </w:r>
      <w:del w:id="0" w:author="Etienne Testa" w:date="2019-01-04T16:26:12Z">
        <w:r>
          <w:rPr>
            <w:rFonts w:ascii="Liberation Sans" w:hAnsi="Liberation Sans"/>
            <w:color w:val="000000"/>
            <w:sz w:val="22"/>
            <w:szCs w:val="22"/>
            <w:lang w:val="en-US"/>
          </w:rPr>
          <w:delText>are emitted during nuclear reactions undergone by incident ions and secondary particles</w:delText>
        </w:r>
      </w:del>
      <w:ins w:id="1" w:author="Etienne Testa" w:date="2019-01-04T16:26:12Z">
        <w:r>
          <w:rPr>
            <w:rFonts w:ascii="Liberation Sans" w:hAnsi="Liberation Sans"/>
            <w:color w:val="000000"/>
            <w:sz w:val="22"/>
            <w:szCs w:val="22"/>
            <w:lang w:val="en-US"/>
          </w:rPr>
          <w:t>emitted during the irradiation</w:t>
        </w:r>
      </w:ins>
      <w:r>
        <w:rPr>
          <w:rFonts w:ascii="Liberation Sans" w:hAnsi="Liberation Sans"/>
          <w:color w:val="000000"/>
          <w:sz w:val="22"/>
          <w:szCs w:val="22"/>
          <w:lang w:val="en-US"/>
        </w:rPr>
        <w:t xml:space="preserve"> </w:t>
      </w:r>
      <w:del w:id="2" w:author="Etienne Testa" w:date="2019-01-04T16:26:35Z">
        <w:r>
          <w:rPr>
            <w:rFonts w:ascii="Liberation Sans" w:hAnsi="Liberation Sans"/>
            <w:color w:val="000000"/>
            <w:sz w:val="22"/>
            <w:szCs w:val="22"/>
            <w:lang w:val="en-US"/>
          </w:rPr>
          <w:delText xml:space="preserve">and they </w:delText>
        </w:r>
      </w:del>
      <w:r>
        <w:rPr>
          <w:rFonts w:ascii="Liberation Sans" w:hAnsi="Liberation Sans"/>
          <w:color w:val="000000"/>
          <w:sz w:val="22"/>
          <w:szCs w:val="22"/>
          <w:lang w:val="en-US"/>
        </w:rPr>
        <w:t xml:space="preserve">can be detected with various systems, such as collimated and Compton cameras [1]. From a general point of view, the performances of collimated cameras are mainly determined by a compromise between spatial resolution and detector efficiency. </w:t>
      </w:r>
    </w:p>
    <w:p>
      <w:pPr>
        <w:pStyle w:val="Normal"/>
        <w:jc w:val="both"/>
        <w:rPr>
          <w:rFonts w:ascii="Liberation Sans" w:hAnsi="Liberation Sans"/>
          <w:color w:val="000000"/>
          <w:sz w:val="22"/>
          <w:szCs w:val="22"/>
          <w:lang w:val="en-US"/>
        </w:rPr>
      </w:pPr>
      <w:r>
        <w:rPr>
          <w:rFonts w:ascii="Liberation Sans" w:hAnsi="Liberation Sans"/>
          <w:color w:val="000000"/>
          <w:sz w:val="22"/>
          <w:szCs w:val="22"/>
          <w:lang w:val="en-US"/>
        </w:rPr>
        <w:t>While collimator features have been extensively investigated in the context of nuclear imaging, no theoretical considerations have been proposed for the specific 1D collimation systems developed in the context of ion-range verification during hadrontherapy, namely Multi-Parallel Slit (MPS) [2] and Knife-Edge Slit (KES) collimators [3].</w:t>
      </w:r>
    </w:p>
    <w:p>
      <w:pPr>
        <w:pStyle w:val="Normal"/>
        <w:jc w:val="both"/>
        <w:rPr>
          <w:rFonts w:ascii="Liberation Sans" w:hAnsi="Liberation Sans"/>
          <w:color w:val="000000"/>
          <w:sz w:val="22"/>
          <w:szCs w:val="22"/>
          <w:lang w:val="en-US"/>
        </w:rPr>
      </w:pPr>
      <w:r>
        <w:rPr>
          <w:rFonts w:ascii="Liberation Sans" w:hAnsi="Liberation Sans"/>
          <w:color w:val="000000"/>
          <w:sz w:val="22"/>
          <w:szCs w:val="22"/>
          <w:lang w:val="en-US"/>
        </w:rPr>
        <w:t xml:space="preserve">The present study proposes an analytical model of these two types of collimation that allows for deriving the main intrinsic features of MPS and KES collimators. Monte-Carlo (MC) simulations were performed to evaluate the model and to perform comparisons between the current prototypes developed by IBA and the CLaRyS. </w:t>
      </w:r>
    </w:p>
    <w:p>
      <w:pPr>
        <w:pStyle w:val="Normal"/>
        <w:jc w:val="both"/>
        <w:rPr/>
      </w:pPr>
      <w:ins w:id="3" w:author="Etienne Testa" w:date="2019-01-04T16:14:54Z">
        <w:r>
          <w:rPr>
            <w:rFonts w:ascii="Liberation Sans" w:hAnsi="Liberation Sans"/>
            <w:color w:val="000000"/>
            <w:sz w:val="22"/>
            <w:szCs w:val="22"/>
            <w:lang w:val="en-US"/>
          </w:rPr>
          <w:t>Unlike what can be concluded from previous studies [4,5,6], t</w:t>
        </w:r>
      </w:ins>
      <w:r>
        <w:rPr>
          <w:rFonts w:ascii="Liberation Sans" w:hAnsi="Liberation Sans"/>
          <w:color w:val="000000"/>
          <w:sz w:val="22"/>
          <w:szCs w:val="22"/>
          <w:lang w:val="en-US"/>
        </w:rPr>
        <w:t>he proposed analytical model showed that the two types of collimation share, at first order, the same features in terms of detection efficiency and spatial resolution. This result confirmed by MC simulations will be followed by the comparison of the prototypes precision in PG profile fall-off retrieval.</w:t>
      </w:r>
    </w:p>
    <w:p>
      <w:pPr>
        <w:pStyle w:val="Normal"/>
        <w:jc w:val="both"/>
        <w:rPr>
          <w:rFonts w:ascii="Liberation Sans" w:hAnsi="Liberation Sans"/>
          <w:color w:val="000000"/>
          <w:sz w:val="22"/>
          <w:szCs w:val="22"/>
          <w:lang w:val="en-US"/>
        </w:rPr>
      </w:pPr>
      <w:r>
        <w:rPr>
          <w:rFonts w:ascii="Liberation Sans" w:hAnsi="Liberation Sans"/>
          <w:color w:val="000000"/>
          <w:sz w:val="22"/>
          <w:szCs w:val="22"/>
          <w:lang w:val="en-US"/>
        </w:rPr>
      </w:r>
    </w:p>
    <w:p>
      <w:pPr>
        <w:pStyle w:val="Normal"/>
        <w:jc w:val="both"/>
        <w:rPr/>
      </w:pPr>
      <w:r>
        <w:rPr>
          <w:rFonts w:ascii="Liberation Sans" w:hAnsi="Liberation Sans"/>
          <w:color w:val="000000"/>
          <w:sz w:val="22"/>
          <w:szCs w:val="22"/>
          <w:lang w:val="en-US"/>
        </w:rPr>
        <w:t>[1] Krimmer N</w:t>
      </w:r>
      <w:r>
        <w:rPr>
          <w:rFonts w:ascii="Liberation Sans" w:hAnsi="Liberation Sans"/>
          <w:color w:val="000000"/>
          <w:sz w:val="22"/>
          <w:szCs w:val="22"/>
          <w:lang w:val="en-US"/>
        </w:rPr>
        <w:t xml:space="preserve">ucl. </w:t>
      </w:r>
      <w:r>
        <w:rPr>
          <w:rFonts w:ascii="Liberation Sans" w:hAnsi="Liberation Sans"/>
          <w:color w:val="000000"/>
          <w:sz w:val="22"/>
          <w:szCs w:val="22"/>
          <w:lang w:val="en-US"/>
        </w:rPr>
        <w:t>I</w:t>
      </w:r>
      <w:r>
        <w:rPr>
          <w:rFonts w:ascii="Liberation Sans" w:hAnsi="Liberation Sans"/>
          <w:color w:val="000000"/>
          <w:sz w:val="22"/>
          <w:szCs w:val="22"/>
          <w:lang w:val="en-US"/>
        </w:rPr>
        <w:t xml:space="preserve">nstr. </w:t>
      </w:r>
      <w:r>
        <w:rPr>
          <w:rFonts w:ascii="Liberation Sans" w:hAnsi="Liberation Sans"/>
          <w:color w:val="000000"/>
          <w:sz w:val="22"/>
          <w:szCs w:val="22"/>
          <w:lang w:val="en-US"/>
        </w:rPr>
        <w:t>M</w:t>
      </w:r>
      <w:r>
        <w:rPr>
          <w:rFonts w:ascii="Liberation Sans" w:hAnsi="Liberation Sans"/>
          <w:color w:val="000000"/>
          <w:sz w:val="22"/>
          <w:szCs w:val="22"/>
          <w:lang w:val="en-US"/>
        </w:rPr>
        <w:t xml:space="preserve">eth. </w:t>
      </w:r>
      <w:r>
        <w:rPr>
          <w:rFonts w:ascii="Liberation Sans" w:hAnsi="Liberation Sans"/>
          <w:color w:val="000000"/>
          <w:sz w:val="22"/>
          <w:szCs w:val="22"/>
          <w:lang w:val="en-US"/>
        </w:rPr>
        <w:t xml:space="preserve">A 2018 </w:t>
      </w:r>
    </w:p>
    <w:p>
      <w:pPr>
        <w:pStyle w:val="Normal"/>
        <w:jc w:val="both"/>
        <w:rPr/>
      </w:pPr>
      <w:r>
        <w:rPr>
          <w:rFonts w:ascii="Liberation Sans" w:hAnsi="Liberation Sans"/>
          <w:color w:val="000000"/>
          <w:sz w:val="22"/>
          <w:szCs w:val="22"/>
          <w:lang w:val="en-US"/>
        </w:rPr>
        <w:t>[2] Pinto P</w:t>
      </w:r>
      <w:r>
        <w:rPr>
          <w:rFonts w:ascii="Liberation Sans" w:hAnsi="Liberation Sans"/>
          <w:color w:val="000000"/>
          <w:sz w:val="22"/>
          <w:szCs w:val="22"/>
          <w:lang w:val="en-US"/>
        </w:rPr>
        <w:t xml:space="preserve">hys. </w:t>
      </w:r>
      <w:r>
        <w:rPr>
          <w:rFonts w:ascii="Liberation Sans" w:hAnsi="Liberation Sans"/>
          <w:color w:val="000000"/>
          <w:sz w:val="22"/>
          <w:szCs w:val="22"/>
          <w:lang w:val="en-US"/>
        </w:rPr>
        <w:t>M</w:t>
      </w:r>
      <w:r>
        <w:rPr>
          <w:rFonts w:ascii="Liberation Sans" w:hAnsi="Liberation Sans"/>
          <w:color w:val="000000"/>
          <w:sz w:val="22"/>
          <w:szCs w:val="22"/>
          <w:lang w:val="en-US"/>
        </w:rPr>
        <w:t xml:space="preserve">ed </w:t>
      </w:r>
      <w:r>
        <w:rPr>
          <w:rFonts w:ascii="Liberation Sans" w:hAnsi="Liberation Sans"/>
          <w:color w:val="000000"/>
          <w:sz w:val="22"/>
          <w:szCs w:val="22"/>
          <w:lang w:val="en-US"/>
        </w:rPr>
        <w:t>B</w:t>
      </w:r>
      <w:r>
        <w:rPr>
          <w:rFonts w:ascii="Liberation Sans" w:hAnsi="Liberation Sans"/>
          <w:color w:val="000000"/>
          <w:sz w:val="22"/>
          <w:szCs w:val="22"/>
          <w:lang w:val="en-US"/>
        </w:rPr>
        <w:t>iol.</w:t>
      </w:r>
      <w:r>
        <w:rPr>
          <w:rFonts w:ascii="Liberation Sans" w:hAnsi="Liberation Sans"/>
          <w:color w:val="000000"/>
          <w:sz w:val="22"/>
          <w:szCs w:val="22"/>
          <w:lang w:val="en-US"/>
        </w:rPr>
        <w:t xml:space="preserve"> 2014</w:t>
      </w:r>
    </w:p>
    <w:p>
      <w:pPr>
        <w:pStyle w:val="Normal"/>
        <w:jc w:val="both"/>
        <w:rPr/>
      </w:pPr>
      <w:r>
        <w:rPr>
          <w:rFonts w:ascii="Liberation Sans" w:hAnsi="Liberation Sans"/>
          <w:color w:val="000000"/>
          <w:sz w:val="22"/>
          <w:szCs w:val="22"/>
          <w:lang w:val="en-US"/>
        </w:rPr>
        <w:t>[3] Smeets P</w:t>
      </w:r>
      <w:r>
        <w:rPr>
          <w:rFonts w:ascii="Liberation Sans" w:hAnsi="Liberation Sans"/>
          <w:color w:val="000000"/>
          <w:sz w:val="22"/>
          <w:szCs w:val="22"/>
          <w:lang w:val="en-US"/>
        </w:rPr>
        <w:t xml:space="preserve">hys. </w:t>
      </w:r>
      <w:r>
        <w:rPr>
          <w:rFonts w:ascii="Liberation Sans" w:hAnsi="Liberation Sans"/>
          <w:color w:val="000000"/>
          <w:sz w:val="22"/>
          <w:szCs w:val="22"/>
          <w:lang w:val="en-US"/>
        </w:rPr>
        <w:t>M</w:t>
      </w:r>
      <w:r>
        <w:rPr>
          <w:rFonts w:ascii="Liberation Sans" w:hAnsi="Liberation Sans"/>
          <w:color w:val="000000"/>
          <w:sz w:val="22"/>
          <w:szCs w:val="22"/>
          <w:lang w:val="en-US"/>
        </w:rPr>
        <w:t xml:space="preserve">ed. </w:t>
      </w:r>
      <w:r>
        <w:rPr>
          <w:rFonts w:ascii="Liberation Sans" w:hAnsi="Liberation Sans"/>
          <w:color w:val="000000"/>
          <w:sz w:val="22"/>
          <w:szCs w:val="22"/>
          <w:lang w:val="en-US"/>
        </w:rPr>
        <w:t>B</w:t>
      </w:r>
      <w:r>
        <w:rPr>
          <w:rFonts w:ascii="Liberation Sans" w:hAnsi="Liberation Sans"/>
          <w:color w:val="000000"/>
          <w:sz w:val="22"/>
          <w:szCs w:val="22"/>
          <w:lang w:val="en-US"/>
        </w:rPr>
        <w:t>iol.</w:t>
      </w:r>
      <w:r>
        <w:rPr>
          <w:rFonts w:ascii="Liberation Sans" w:hAnsi="Liberation Sans"/>
          <w:color w:val="000000"/>
          <w:sz w:val="22"/>
          <w:szCs w:val="22"/>
          <w:lang w:val="en-US"/>
        </w:rPr>
        <w:t xml:space="preserve"> 2012</w:t>
      </w:r>
    </w:p>
    <w:p>
      <w:pPr>
        <w:pStyle w:val="Normal"/>
        <w:jc w:val="both"/>
        <w:rPr/>
      </w:pPr>
      <w:ins w:id="4" w:author="Etienne Testa" w:date="2019-01-04T16:15:02Z">
        <w:r>
          <w:rPr>
            <w:rFonts w:ascii="Liberation Sans" w:hAnsi="Liberation Sans"/>
            <w:color w:val="000000"/>
            <w:sz w:val="22"/>
            <w:szCs w:val="22"/>
            <w:lang w:val="en-US"/>
          </w:rPr>
          <w:t>[4] Smeets Front. In Onco. 2016</w:t>
        </w:r>
      </w:ins>
    </w:p>
    <w:p>
      <w:pPr>
        <w:pStyle w:val="Normal"/>
        <w:jc w:val="both"/>
        <w:rPr/>
      </w:pPr>
      <w:ins w:id="5" w:author="Etienne Testa" w:date="2019-01-04T16:15:02Z">
        <w:r>
          <w:rPr>
            <w:rFonts w:ascii="Liberation Sans" w:hAnsi="Liberation Sans"/>
            <w:color w:val="000000"/>
            <w:sz w:val="22"/>
            <w:szCs w:val="22"/>
            <w:lang w:val="en-US"/>
          </w:rPr>
          <w:t xml:space="preserve">[5] Lin Rad. Phys. Chem. 2017 </w:t>
        </w:r>
      </w:ins>
    </w:p>
    <w:p>
      <w:pPr>
        <w:pStyle w:val="Normal"/>
        <w:jc w:val="both"/>
        <w:rPr/>
      </w:pPr>
      <w:ins w:id="6" w:author="Etienne Testa" w:date="2019-01-04T16:15:02Z">
        <w:r>
          <w:rPr>
            <w:rFonts w:ascii="Liberation Sans" w:hAnsi="Liberation Sans"/>
            <w:color w:val="000000"/>
            <w:sz w:val="22"/>
            <w:szCs w:val="22"/>
            <w:lang w:val="en-US"/>
          </w:rPr>
          <w:t xml:space="preserve">[6] </w:t>
        </w:r>
      </w:ins>
      <w:ins w:id="7" w:author="Etienne Testa" w:date="2019-01-04T16:18:50Z">
        <w:r>
          <w:rPr>
            <w:rFonts w:ascii="Liberation Sans" w:hAnsi="Liberation Sans"/>
            <w:color w:val="000000"/>
            <w:sz w:val="22"/>
            <w:szCs w:val="22"/>
            <w:lang w:val="en-US"/>
          </w:rPr>
          <w:t xml:space="preserve">Park Nucl. Eng. Tech. 2018 </w:t>
        </w:r>
      </w:ins>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jc w:val="both"/>
        <w:rPr>
          <w:lang w:val="en-GB"/>
        </w:rPr>
      </w:pPr>
      <w:r>
        <w:rPr>
          <w:lang w:val="en-GB"/>
        </w:rPr>
      </w:r>
    </w:p>
    <w:p>
      <w:pPr>
        <w:pStyle w:val="Normal"/>
        <w:rPr>
          <w:rFonts w:ascii="Liberation Sans" w:hAnsi="Liberation Sans"/>
          <w:color w:val="000000"/>
          <w:sz w:val="22"/>
          <w:szCs w:val="22"/>
          <w:lang w:val="en-US"/>
        </w:rPr>
      </w:pPr>
      <w:r>
        <w:rPr>
          <w:rFonts w:ascii="Liberation Sans" w:hAnsi="Liberation Sans"/>
          <w:color w:val="000000"/>
          <w:sz w:val="22"/>
          <w:szCs w:val="22"/>
          <w:lang w:val="en-US"/>
        </w:rPr>
        <w:t>PTCOG 2019</w:t>
      </w:r>
    </w:p>
    <w:p>
      <w:pPr>
        <w:pStyle w:val="Normal"/>
        <w:rPr>
          <w:rFonts w:ascii="Liberation Sans" w:hAnsi="Liberation Sans"/>
          <w:color w:val="000000"/>
          <w:sz w:val="22"/>
          <w:szCs w:val="22"/>
          <w:lang w:val="en-US"/>
        </w:rPr>
      </w:pPr>
      <w:r>
        <w:rPr>
          <w:rFonts w:ascii="Liberation Sans" w:hAnsi="Liberation Sans"/>
          <w:color w:val="000000"/>
          <w:sz w:val="22"/>
          <w:szCs w:val="22"/>
          <w:lang w:val="en-US"/>
        </w:rPr>
      </w:r>
      <w:bookmarkStart w:id="0" w:name="_GoBack"/>
      <w:bookmarkStart w:id="1" w:name="_GoBack"/>
      <w:bookmarkEnd w:id="1"/>
    </w:p>
    <w:p>
      <w:pPr>
        <w:pStyle w:val="ListParagraph"/>
        <w:numPr>
          <w:ilvl w:val="0"/>
          <w:numId w:val="1"/>
        </w:numPr>
        <w:rPr>
          <w:rFonts w:ascii="Liberation Sans" w:hAnsi="Liberation Sans"/>
          <w:color w:val="000000"/>
          <w:sz w:val="22"/>
          <w:szCs w:val="22"/>
          <w:lang w:val="en-US"/>
        </w:rPr>
      </w:pPr>
      <w:r>
        <w:rPr>
          <w:rFonts w:ascii="Liberation Sans" w:hAnsi="Liberation Sans"/>
          <w:color w:val="000000"/>
          <w:sz w:val="22"/>
          <w:szCs w:val="22"/>
          <w:lang w:val="en-US"/>
        </w:rPr>
        <w:t>DEADLINE 6 January 2019.</w:t>
      </w:r>
    </w:p>
    <w:p>
      <w:pPr>
        <w:pStyle w:val="ListParagraph"/>
        <w:numPr>
          <w:ilvl w:val="0"/>
          <w:numId w:val="1"/>
        </w:numPr>
        <w:rPr>
          <w:rFonts w:ascii="Liberation Sans" w:hAnsi="Liberation Sans"/>
          <w:color w:val="000000"/>
          <w:sz w:val="22"/>
          <w:szCs w:val="22"/>
          <w:lang w:val="en-US"/>
        </w:rPr>
      </w:pPr>
      <w:r>
        <w:rPr>
          <w:rFonts w:ascii="Liberation Sans" w:hAnsi="Liberation Sans"/>
          <w:color w:val="000000"/>
          <w:sz w:val="22"/>
          <w:szCs w:val="22"/>
          <w:lang w:val="en-US"/>
        </w:rPr>
        <w:t xml:space="preserve">presenting author's brief biography (150 words): Etienne ? </w:t>
      </w:r>
    </w:p>
    <w:p>
      <w:pPr>
        <w:pStyle w:val="ListParagraph"/>
        <w:numPr>
          <w:ilvl w:val="0"/>
          <w:numId w:val="1"/>
        </w:numPr>
        <w:rPr>
          <w:rFonts w:ascii="Liberation Sans" w:hAnsi="Liberation Sans"/>
          <w:color w:val="000000"/>
          <w:sz w:val="22"/>
          <w:szCs w:val="22"/>
          <w:lang w:val="en-US"/>
        </w:rPr>
      </w:pPr>
      <w:r>
        <w:rPr>
          <w:rFonts w:ascii="Liberation Sans" w:hAnsi="Liberation Sans"/>
          <w:color w:val="000000"/>
          <w:sz w:val="22"/>
          <w:szCs w:val="22"/>
          <w:lang w:val="en-US"/>
        </w:rPr>
        <w:t>title</w:t>
      </w:r>
    </w:p>
    <w:p>
      <w:pPr>
        <w:pStyle w:val="ListParagraph"/>
        <w:numPr>
          <w:ilvl w:val="0"/>
          <w:numId w:val="1"/>
        </w:numPr>
        <w:rPr>
          <w:rFonts w:ascii="Liberation Sans" w:hAnsi="Liberation Sans"/>
          <w:color w:val="000000"/>
          <w:sz w:val="22"/>
          <w:szCs w:val="22"/>
          <w:lang w:val="en-US"/>
        </w:rPr>
      </w:pPr>
      <w:r>
        <w:rPr>
          <w:rFonts w:ascii="Liberation Sans" w:hAnsi="Liberation Sans"/>
          <w:color w:val="000000"/>
          <w:sz w:val="22"/>
          <w:szCs w:val="22"/>
          <w:lang w:val="en-US"/>
        </w:rPr>
        <w:t>the maximum abstract length is 250 words</w:t>
      </w:r>
    </w:p>
    <w:p>
      <w:pPr>
        <w:pStyle w:val="Normal"/>
        <w:rPr>
          <w:rFonts w:ascii="Liberation Sans" w:hAnsi="Liberation Sans"/>
          <w:color w:val="000000"/>
          <w:sz w:val="22"/>
          <w:szCs w:val="22"/>
          <w:lang w:val="en-US"/>
        </w:rPr>
      </w:pPr>
      <w:r>
        <w:rPr>
          <w:rFonts w:ascii="Liberation Sans" w:hAnsi="Liberation Sans"/>
          <w:color w:val="000000"/>
          <w:sz w:val="22"/>
          <w:szCs w:val="22"/>
          <w:lang w:val="en-US"/>
        </w:rPr>
      </w:r>
    </w:p>
    <w:p>
      <w:pPr>
        <w:pStyle w:val="Normal"/>
        <w:rPr>
          <w:rFonts w:ascii="Liberation Sans" w:hAnsi="Liberation Sans"/>
          <w:color w:val="000000"/>
          <w:sz w:val="22"/>
          <w:szCs w:val="22"/>
          <w:lang w:val="en-US"/>
        </w:rPr>
      </w:pPr>
      <w:r>
        <w:rPr>
          <w:rFonts w:ascii="Liberation Sans" w:hAnsi="Liberation Sans"/>
          <w:color w:val="000000"/>
          <w:sz w:val="22"/>
          <w:szCs w:val="22"/>
          <w:lang w:val="en-US"/>
        </w:rPr>
      </w:r>
    </w:p>
    <w:p>
      <w:pPr>
        <w:pStyle w:val="Normal"/>
        <w:jc w:val="both"/>
        <w:rPr/>
      </w:pPr>
      <w:r>
        <w:rPr>
          <w:rFonts w:ascii="Liberation Sans" w:hAnsi="Liberation Sans"/>
          <w:i/>
          <w:color w:val="000000"/>
          <w:sz w:val="22"/>
          <w:szCs w:val="22"/>
          <w:lang w:val="en-US"/>
        </w:rPr>
        <w:t>OLD: Comparison of Multi-Parallel Slit and Knife-Edge Slit Prompt Gamma Cameras in the context of hadrontherapy verification</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trackRevisions/>
  <w:defaultTabStop w:val="720"/>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a41e3"/>
    <w:pPr>
      <w:widowControl/>
      <w:bidi w:val="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sid w:val="00fa41e3"/>
    <w:rPr>
      <w:rFonts w:cs="Courier New"/>
    </w:rPr>
  </w:style>
  <w:style w:type="character" w:styleId="ListLabel2" w:customStyle="1">
    <w:name w:val="ListLabel 2"/>
    <w:qFormat/>
    <w:rsid w:val="00fa41e3"/>
    <w:rPr>
      <w:rFonts w:cs="Courier New"/>
    </w:rPr>
  </w:style>
  <w:style w:type="character" w:styleId="ListLabel3" w:customStyle="1">
    <w:name w:val="ListLabel 3"/>
    <w:qFormat/>
    <w:rsid w:val="00fa41e3"/>
    <w:rPr>
      <w:rFonts w:cs="Courier New"/>
    </w:rPr>
  </w:style>
  <w:style w:type="character" w:styleId="ListLabel4" w:customStyle="1">
    <w:name w:val="ListLabel 4"/>
    <w:qFormat/>
    <w:rsid w:val="00fa41e3"/>
    <w:rPr>
      <w:rFonts w:cs="Symbol"/>
    </w:rPr>
  </w:style>
  <w:style w:type="character" w:styleId="ListLabel5" w:customStyle="1">
    <w:name w:val="ListLabel 5"/>
    <w:qFormat/>
    <w:rsid w:val="00fa41e3"/>
    <w:rPr>
      <w:rFonts w:cs="Courier New"/>
    </w:rPr>
  </w:style>
  <w:style w:type="character" w:styleId="ListLabel6" w:customStyle="1">
    <w:name w:val="ListLabel 6"/>
    <w:qFormat/>
    <w:rsid w:val="00fa41e3"/>
    <w:rPr>
      <w:rFonts w:cs="Wingdings"/>
    </w:rPr>
  </w:style>
  <w:style w:type="character" w:styleId="ListLabel7" w:customStyle="1">
    <w:name w:val="ListLabel 7"/>
    <w:qFormat/>
    <w:rsid w:val="00fa41e3"/>
    <w:rPr>
      <w:rFonts w:cs="Symbol"/>
    </w:rPr>
  </w:style>
  <w:style w:type="character" w:styleId="ListLabel8" w:customStyle="1">
    <w:name w:val="ListLabel 8"/>
    <w:qFormat/>
    <w:rsid w:val="00fa41e3"/>
    <w:rPr>
      <w:rFonts w:cs="Courier New"/>
    </w:rPr>
  </w:style>
  <w:style w:type="character" w:styleId="ListLabel9" w:customStyle="1">
    <w:name w:val="ListLabel 9"/>
    <w:qFormat/>
    <w:rsid w:val="00fa41e3"/>
    <w:rPr>
      <w:rFonts w:cs="Wingdings"/>
    </w:rPr>
  </w:style>
  <w:style w:type="character" w:styleId="ListLabel10" w:customStyle="1">
    <w:name w:val="ListLabel 10"/>
    <w:qFormat/>
    <w:rsid w:val="00fa41e3"/>
    <w:rPr>
      <w:rFonts w:cs="Symbol"/>
    </w:rPr>
  </w:style>
  <w:style w:type="character" w:styleId="ListLabel11" w:customStyle="1">
    <w:name w:val="ListLabel 11"/>
    <w:qFormat/>
    <w:rsid w:val="00fa41e3"/>
    <w:rPr>
      <w:rFonts w:cs="Courier New"/>
    </w:rPr>
  </w:style>
  <w:style w:type="character" w:styleId="ListLabel12" w:customStyle="1">
    <w:name w:val="ListLabel 12"/>
    <w:qFormat/>
    <w:rsid w:val="00fa41e3"/>
    <w:rPr>
      <w:rFonts w:cs="Wingdings"/>
    </w:rPr>
  </w:style>
  <w:style w:type="character" w:styleId="ListLabel13" w:customStyle="1">
    <w:name w:val="ListLabel 13"/>
    <w:qFormat/>
    <w:rsid w:val="00fa41e3"/>
    <w:rPr>
      <w:rFonts w:cs="Symbol"/>
    </w:rPr>
  </w:style>
  <w:style w:type="character" w:styleId="ListLabel14" w:customStyle="1">
    <w:name w:val="ListLabel 14"/>
    <w:qFormat/>
    <w:rsid w:val="00fa41e3"/>
    <w:rPr>
      <w:rFonts w:cs="Courier New"/>
    </w:rPr>
  </w:style>
  <w:style w:type="character" w:styleId="ListLabel15" w:customStyle="1">
    <w:name w:val="ListLabel 15"/>
    <w:qFormat/>
    <w:rsid w:val="00fa41e3"/>
    <w:rPr>
      <w:rFonts w:cs="Wingdings"/>
    </w:rPr>
  </w:style>
  <w:style w:type="character" w:styleId="ListLabel16" w:customStyle="1">
    <w:name w:val="ListLabel 16"/>
    <w:qFormat/>
    <w:rsid w:val="00fa41e3"/>
    <w:rPr>
      <w:rFonts w:cs="Symbol"/>
    </w:rPr>
  </w:style>
  <w:style w:type="character" w:styleId="ListLabel17" w:customStyle="1">
    <w:name w:val="ListLabel 17"/>
    <w:qFormat/>
    <w:rsid w:val="00fa41e3"/>
    <w:rPr>
      <w:rFonts w:cs="Courier New"/>
    </w:rPr>
  </w:style>
  <w:style w:type="character" w:styleId="ListLabel18" w:customStyle="1">
    <w:name w:val="ListLabel 18"/>
    <w:qFormat/>
    <w:rsid w:val="00fa41e3"/>
    <w:rPr>
      <w:rFonts w:cs="Wingdings"/>
    </w:rPr>
  </w:style>
  <w:style w:type="character" w:styleId="ListLabel19" w:customStyle="1">
    <w:name w:val="ListLabel 19"/>
    <w:qFormat/>
    <w:rsid w:val="00fa41e3"/>
    <w:rPr>
      <w:rFonts w:cs="Symbol"/>
    </w:rPr>
  </w:style>
  <w:style w:type="character" w:styleId="ListLabel20" w:customStyle="1">
    <w:name w:val="ListLabel 20"/>
    <w:qFormat/>
    <w:rsid w:val="00fa41e3"/>
    <w:rPr>
      <w:rFonts w:cs="Courier New"/>
    </w:rPr>
  </w:style>
  <w:style w:type="character" w:styleId="ListLabel21" w:customStyle="1">
    <w:name w:val="ListLabel 21"/>
    <w:qFormat/>
    <w:rsid w:val="00fa41e3"/>
    <w:rPr>
      <w:rFonts w:cs="Wingdings"/>
    </w:rPr>
  </w:style>
  <w:style w:type="character" w:styleId="ListLabel22" w:customStyle="1">
    <w:name w:val="ListLabel 22"/>
    <w:qFormat/>
    <w:rsid w:val="00fa41e3"/>
    <w:rPr>
      <w:rFonts w:cs="Symbol"/>
    </w:rPr>
  </w:style>
  <w:style w:type="character" w:styleId="ListLabel23" w:customStyle="1">
    <w:name w:val="ListLabel 23"/>
    <w:qFormat/>
    <w:rsid w:val="00fa41e3"/>
    <w:rPr>
      <w:rFonts w:cs="Courier New"/>
    </w:rPr>
  </w:style>
  <w:style w:type="character" w:styleId="ListLabel24" w:customStyle="1">
    <w:name w:val="ListLabel 24"/>
    <w:qFormat/>
    <w:rsid w:val="00fa41e3"/>
    <w:rPr>
      <w:rFonts w:cs="Wingdings"/>
    </w:rPr>
  </w:style>
  <w:style w:type="character" w:styleId="ListLabel25" w:customStyle="1">
    <w:name w:val="ListLabel 25"/>
    <w:qFormat/>
    <w:rsid w:val="00fa41e3"/>
    <w:rPr>
      <w:rFonts w:cs="Symbol"/>
    </w:rPr>
  </w:style>
  <w:style w:type="character" w:styleId="ListLabel26" w:customStyle="1">
    <w:name w:val="ListLabel 26"/>
    <w:qFormat/>
    <w:rsid w:val="00fa41e3"/>
    <w:rPr>
      <w:rFonts w:cs="Courier New"/>
    </w:rPr>
  </w:style>
  <w:style w:type="character" w:styleId="ListLabel27" w:customStyle="1">
    <w:name w:val="ListLabel 27"/>
    <w:qFormat/>
    <w:rsid w:val="00fa41e3"/>
    <w:rPr>
      <w:rFonts w:cs="Wingdings"/>
    </w:rPr>
  </w:style>
  <w:style w:type="character" w:styleId="ListLabel28" w:customStyle="1">
    <w:name w:val="ListLabel 28"/>
    <w:qFormat/>
    <w:rsid w:val="00fa41e3"/>
    <w:rPr>
      <w:rFonts w:cs="Symbol"/>
    </w:rPr>
  </w:style>
  <w:style w:type="character" w:styleId="ListLabel29" w:customStyle="1">
    <w:name w:val="ListLabel 29"/>
    <w:qFormat/>
    <w:rsid w:val="00fa41e3"/>
    <w:rPr>
      <w:rFonts w:cs="Courier New"/>
    </w:rPr>
  </w:style>
  <w:style w:type="character" w:styleId="ListLabel30" w:customStyle="1">
    <w:name w:val="ListLabel 30"/>
    <w:qFormat/>
    <w:rsid w:val="00fa41e3"/>
    <w:rPr>
      <w:rFonts w:cs="Wingdings"/>
    </w:rPr>
  </w:style>
  <w:style w:type="character" w:styleId="Caractresdenumrotation" w:customStyle="1">
    <w:name w:val="Caractères de numérotation"/>
    <w:qFormat/>
    <w:rsid w:val="00fa41e3"/>
    <w:rPr/>
  </w:style>
  <w:style w:type="character" w:styleId="TextedebullesCar" w:customStyle="1">
    <w:name w:val="Texte de bulles Car"/>
    <w:basedOn w:val="DefaultParagraphFont"/>
    <w:link w:val="Textedebulles"/>
    <w:uiPriority w:val="99"/>
    <w:semiHidden/>
    <w:qFormat/>
    <w:rsid w:val="00f233c0"/>
    <w:rPr>
      <w:rFonts w:ascii="Tahoma" w:hAnsi="Tahoma" w:cs="Tahoma"/>
      <w:sz w:val="16"/>
      <w:szCs w:val="16"/>
    </w:rPr>
  </w:style>
  <w:style w:type="character" w:styleId="ListLabel31">
    <w:name w:val="ListLabel 31"/>
    <w:qFormat/>
    <w:rPr>
      <w:rFonts w:ascii="Liberation Sans" w:hAnsi="Liberation Sans" w:cs="Symbol"/>
      <w:sz w:val="22"/>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rsid w:val="00fa41e3"/>
    <w:pPr>
      <w:spacing w:lineRule="auto" w:line="276" w:before="0" w:after="140"/>
    </w:pPr>
    <w:rPr/>
  </w:style>
  <w:style w:type="paragraph" w:styleId="Liste">
    <w:name w:val="List"/>
    <w:basedOn w:val="Corpsdetexte"/>
    <w:rsid w:val="00fa41e3"/>
    <w:pPr/>
    <w:rPr>
      <w:rFonts w:cs="Lohit Devanagari"/>
    </w:rPr>
  </w:style>
  <w:style w:type="paragraph" w:styleId="Lgende" w:customStyle="1">
    <w:name w:val="Caption"/>
    <w:basedOn w:val="Normal"/>
    <w:qFormat/>
    <w:rsid w:val="00fa41e3"/>
    <w:pPr>
      <w:suppressLineNumbers/>
      <w:spacing w:before="120" w:after="120"/>
    </w:pPr>
    <w:rPr>
      <w:rFonts w:cs="Lohit Devanagari"/>
      <w:i/>
      <w:iCs/>
    </w:rPr>
  </w:style>
  <w:style w:type="paragraph" w:styleId="Index" w:customStyle="1">
    <w:name w:val="Index"/>
    <w:basedOn w:val="Normal"/>
    <w:qFormat/>
    <w:rsid w:val="00fa41e3"/>
    <w:pPr>
      <w:suppressLineNumbers/>
    </w:pPr>
    <w:rPr>
      <w:rFonts w:cs="Lohit Devanagari"/>
    </w:rPr>
  </w:style>
  <w:style w:type="paragraph" w:styleId="Titreprincipal">
    <w:name w:val="Title"/>
    <w:basedOn w:val="Normal"/>
    <w:qFormat/>
    <w:rsid w:val="00fa41e3"/>
    <w:pPr>
      <w:keepNext w:val="true"/>
      <w:spacing w:before="240" w:after="120"/>
    </w:pPr>
    <w:rPr>
      <w:rFonts w:ascii="Liberation Sans" w:hAnsi="Liberation Sans" w:eastAsia="AR PL SungtiL GB" w:cs="Lohit Devanagari"/>
      <w:sz w:val="28"/>
      <w:szCs w:val="28"/>
    </w:rPr>
  </w:style>
  <w:style w:type="paragraph" w:styleId="Kop" w:customStyle="1">
    <w:name w:val="Kop"/>
    <w:basedOn w:val="Normal"/>
    <w:qFormat/>
    <w:rsid w:val="00fa41e3"/>
    <w:pPr>
      <w:keepNext w:val="true"/>
      <w:spacing w:before="240" w:after="120"/>
    </w:pPr>
    <w:rPr>
      <w:rFonts w:ascii="Liberation Sans" w:hAnsi="Liberation Sans" w:eastAsia="AR PL SungtiL GB" w:cs="Lohit Devanagari"/>
      <w:sz w:val="28"/>
      <w:szCs w:val="28"/>
    </w:rPr>
  </w:style>
  <w:style w:type="paragraph" w:styleId="ListParagraph">
    <w:name w:val="List Paragraph"/>
    <w:basedOn w:val="Normal"/>
    <w:uiPriority w:val="34"/>
    <w:qFormat/>
    <w:rsid w:val="00341f8f"/>
    <w:pPr>
      <w:spacing w:before="0" w:after="0"/>
      <w:ind w:left="720" w:hanging="0"/>
      <w:contextualSpacing/>
    </w:pPr>
    <w:rPr/>
  </w:style>
  <w:style w:type="paragraph" w:styleId="BalloonText">
    <w:name w:val="Balloon Text"/>
    <w:basedOn w:val="Normal"/>
    <w:link w:val="TextedebullesCar"/>
    <w:uiPriority w:val="99"/>
    <w:semiHidden/>
    <w:unhideWhenUsed/>
    <w:qFormat/>
    <w:rsid w:val="00f233c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LibreOffice/6.0.6.2$Linux_X86_64 LibreOffice_project/00m0$Build-2</Application>
  <Pages>2</Pages>
  <Words>308</Words>
  <Characters>1739</Characters>
  <CharactersWithSpaces>2031</CharactersWithSpaces>
  <Paragraphs>18</Paragraphs>
  <Company>CNRS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2018-11-29T07:18:00Z</dcterms:created>
  <dc:creator>David Sarrut</dc:creator>
  <dc:description/>
  <dc:language>nl-NL</dc:language>
  <cp:lastModifiedBy>Etienne Testa</cp:lastModifiedBy>
  <dcterms:modified xsi:type="dcterms:W3CDTF">2019-01-04T16:26:44Z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CNRS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