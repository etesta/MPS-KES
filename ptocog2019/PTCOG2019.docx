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0CB1" w14:textId="77777777" w:rsidR="00A67DDE" w:rsidRDefault="00341F8F">
      <w:r>
        <w:t>PTCOG 2019</w:t>
      </w:r>
    </w:p>
    <w:p w14:paraId="11DFA0DE" w14:textId="77777777" w:rsidR="00341F8F" w:rsidRDefault="00341F8F">
      <w:bookmarkStart w:id="0" w:name="_GoBack"/>
      <w:bookmarkEnd w:id="0"/>
    </w:p>
    <w:p w14:paraId="4B2B31D3" w14:textId="77777777" w:rsidR="00341F8F" w:rsidRPr="00802224" w:rsidRDefault="00341F8F" w:rsidP="00802224">
      <w:pPr>
        <w:pStyle w:val="ListParagraph"/>
        <w:numPr>
          <w:ilvl w:val="0"/>
          <w:numId w:val="1"/>
        </w:numPr>
        <w:rPr>
          <w:lang w:val="en-US"/>
        </w:rPr>
      </w:pPr>
      <w:r w:rsidRPr="00802224">
        <w:rPr>
          <w:lang w:val="en-US"/>
        </w:rPr>
        <w:t>DEADLINE 6 January 2019.</w:t>
      </w:r>
    </w:p>
    <w:p w14:paraId="532348F0" w14:textId="2083E393" w:rsidR="00341F8F" w:rsidRPr="00341F8F" w:rsidRDefault="00341F8F" w:rsidP="00341F8F">
      <w:pPr>
        <w:pStyle w:val="ListParagraph"/>
        <w:numPr>
          <w:ilvl w:val="0"/>
          <w:numId w:val="1"/>
        </w:numPr>
        <w:rPr>
          <w:lang w:val="en-US"/>
        </w:rPr>
      </w:pPr>
      <w:r w:rsidRPr="00341F8F">
        <w:rPr>
          <w:lang w:val="en-US"/>
        </w:rPr>
        <w:t>presenting author's brief biography (150 words)</w:t>
      </w:r>
      <w:r w:rsidR="00CC21E4">
        <w:rPr>
          <w:lang w:val="en-US"/>
        </w:rPr>
        <w:t xml:space="preserve">: </w:t>
      </w:r>
      <w:proofErr w:type="gramStart"/>
      <w:r w:rsidR="00CC21E4">
        <w:rPr>
          <w:lang w:val="en-US"/>
        </w:rPr>
        <w:t>Etienne ?</w:t>
      </w:r>
      <w:proofErr w:type="gramEnd"/>
      <w:r w:rsidR="00CC21E4">
        <w:rPr>
          <w:lang w:val="en-US"/>
        </w:rPr>
        <w:t xml:space="preserve"> </w:t>
      </w:r>
    </w:p>
    <w:p w14:paraId="0BB1FE80" w14:textId="77777777" w:rsidR="00341F8F" w:rsidRPr="00341F8F" w:rsidRDefault="00341F8F" w:rsidP="00341F8F">
      <w:pPr>
        <w:pStyle w:val="ListParagraph"/>
        <w:numPr>
          <w:ilvl w:val="0"/>
          <w:numId w:val="1"/>
        </w:numPr>
        <w:rPr>
          <w:lang w:val="en-US"/>
        </w:rPr>
      </w:pPr>
      <w:r w:rsidRPr="00341F8F">
        <w:rPr>
          <w:lang w:val="en-US"/>
        </w:rPr>
        <w:t>title</w:t>
      </w:r>
    </w:p>
    <w:p w14:paraId="467D29C6" w14:textId="77777777" w:rsidR="00341F8F" w:rsidRPr="00341F8F" w:rsidRDefault="00341F8F" w:rsidP="00341F8F">
      <w:pPr>
        <w:pStyle w:val="ListParagraph"/>
        <w:numPr>
          <w:ilvl w:val="0"/>
          <w:numId w:val="1"/>
        </w:numPr>
        <w:rPr>
          <w:lang w:val="en-US"/>
        </w:rPr>
      </w:pPr>
      <w:r w:rsidRPr="00341F8F">
        <w:rPr>
          <w:lang w:val="en-US"/>
        </w:rPr>
        <w:t>the maximum abstract length is 250 words</w:t>
      </w:r>
    </w:p>
    <w:p w14:paraId="4AB87063" w14:textId="77777777" w:rsidR="00341F8F" w:rsidRDefault="00341F8F">
      <w:pPr>
        <w:rPr>
          <w:lang w:val="en-US"/>
        </w:rPr>
      </w:pPr>
    </w:p>
    <w:p w14:paraId="20BC6F8B" w14:textId="77777777" w:rsidR="00341F8F" w:rsidRDefault="00341F8F">
      <w:pPr>
        <w:rPr>
          <w:lang w:val="en-US"/>
        </w:rPr>
      </w:pPr>
    </w:p>
    <w:p w14:paraId="780FD859" w14:textId="3CE6E68C" w:rsidR="00341F8F" w:rsidRPr="002E34C9" w:rsidRDefault="00F75ABF">
      <w:pPr>
        <w:rPr>
          <w:i/>
          <w:lang w:val="en-US"/>
        </w:rPr>
      </w:pPr>
      <w:r w:rsidRPr="002E34C9">
        <w:rPr>
          <w:i/>
          <w:lang w:val="en-US"/>
        </w:rPr>
        <w:t xml:space="preserve">OLD: </w:t>
      </w:r>
      <w:r w:rsidR="009870C1" w:rsidRPr="002E34C9">
        <w:rPr>
          <w:i/>
          <w:lang w:val="en-US"/>
        </w:rPr>
        <w:t xml:space="preserve">Comparison of Multi-Parallel Slit and Knife-Edge Slit Prompt Gamma Cameras in the context of </w:t>
      </w:r>
      <w:proofErr w:type="spellStart"/>
      <w:r w:rsidR="009870C1" w:rsidRPr="002E34C9">
        <w:rPr>
          <w:i/>
          <w:lang w:val="en-US"/>
        </w:rPr>
        <w:t>hadrontherapy</w:t>
      </w:r>
      <w:proofErr w:type="spellEnd"/>
      <w:r w:rsidR="009870C1" w:rsidRPr="002E34C9">
        <w:rPr>
          <w:i/>
          <w:lang w:val="en-US"/>
        </w:rPr>
        <w:t xml:space="preserve"> verification</w:t>
      </w:r>
    </w:p>
    <w:p w14:paraId="012762DA" w14:textId="5F07FE70" w:rsidR="002E34C9" w:rsidRDefault="002E34C9">
      <w:pPr>
        <w:rPr>
          <w:lang w:val="en-US"/>
        </w:rPr>
      </w:pPr>
    </w:p>
    <w:p w14:paraId="50B90633" w14:textId="5279D487" w:rsidR="002E34C9" w:rsidRDefault="002E34C9">
      <w:pPr>
        <w:rPr>
          <w:lang w:val="en-US"/>
        </w:rPr>
      </w:pPr>
      <w:r>
        <w:rPr>
          <w:lang w:val="en-US"/>
        </w:rPr>
        <w:t xml:space="preserve">NEW: Analytical and Monte-Carlo modelling of </w:t>
      </w:r>
      <w:r w:rsidRPr="009870C1">
        <w:rPr>
          <w:lang w:val="en-US"/>
        </w:rPr>
        <w:t>Multi-Parallel Slit and Knife-Edge Slit Prompt Gamma Cameras</w:t>
      </w:r>
      <w:r>
        <w:rPr>
          <w:lang w:val="en-US"/>
        </w:rPr>
        <w:t>.</w:t>
      </w:r>
    </w:p>
    <w:p w14:paraId="12EBB8A9" w14:textId="77777777" w:rsidR="000E2D53" w:rsidRDefault="000E2D53">
      <w:pPr>
        <w:rPr>
          <w:lang w:val="en-US"/>
        </w:rPr>
      </w:pPr>
    </w:p>
    <w:p w14:paraId="7817D547" w14:textId="7C730439" w:rsidR="00F93C4A" w:rsidRDefault="00F75ABF" w:rsidP="00F75ABF">
      <w:pPr>
        <w:jc w:val="both"/>
        <w:rPr>
          <w:lang w:val="en-US"/>
        </w:rPr>
      </w:pPr>
      <w:r>
        <w:rPr>
          <w:lang w:val="en-US"/>
        </w:rPr>
        <w:t xml:space="preserve">Proton range monitoring with prompt-gamma coming from nuclear reactions between the beam and the matter is currently investigated with various detector systems, such as </w:t>
      </w:r>
      <w:r w:rsidRPr="00F75ABF">
        <w:rPr>
          <w:lang w:val="en-US"/>
        </w:rPr>
        <w:t xml:space="preserve">Multi-Parallel Slit </w:t>
      </w:r>
      <w:r w:rsidR="00F93C4A">
        <w:rPr>
          <w:lang w:val="en-US"/>
        </w:rPr>
        <w:t xml:space="preserve">(MPS) </w:t>
      </w:r>
      <w:r w:rsidRPr="00F75ABF">
        <w:rPr>
          <w:lang w:val="en-US"/>
        </w:rPr>
        <w:t>and Knife-Edge Slit</w:t>
      </w:r>
      <w:r w:rsidR="00F93C4A">
        <w:rPr>
          <w:lang w:val="en-US"/>
        </w:rPr>
        <w:t xml:space="preserve"> (KES)</w:t>
      </w:r>
      <w:r>
        <w:rPr>
          <w:lang w:val="en-US"/>
        </w:rPr>
        <w:t xml:space="preserve">. </w:t>
      </w:r>
      <w:r w:rsidRPr="00F75ABF">
        <w:rPr>
          <w:lang w:val="en-US"/>
        </w:rPr>
        <w:t>Camera performance is mainly characterized by a compromise between spatial</w:t>
      </w:r>
      <w:r>
        <w:rPr>
          <w:lang w:val="en-US"/>
        </w:rPr>
        <w:t xml:space="preserve"> </w:t>
      </w:r>
      <w:r w:rsidRPr="00F75ABF">
        <w:rPr>
          <w:lang w:val="en-US"/>
        </w:rPr>
        <w:t xml:space="preserve">resolution and detector efficiency. </w:t>
      </w:r>
      <w:r w:rsidR="002D4191">
        <w:rPr>
          <w:lang w:val="en-US"/>
        </w:rPr>
        <w:t>However</w:t>
      </w:r>
      <w:r w:rsidR="00CC4CE5">
        <w:rPr>
          <w:lang w:val="en-US"/>
        </w:rPr>
        <w:t>,</w:t>
      </w:r>
      <w:r w:rsidR="002D4191">
        <w:rPr>
          <w:lang w:val="en-US"/>
        </w:rPr>
        <w:t xml:space="preserve"> d</w:t>
      </w:r>
      <w:r w:rsidRPr="00F75ABF">
        <w:rPr>
          <w:lang w:val="en-US"/>
        </w:rPr>
        <w:t>uring camera design, modifications of</w:t>
      </w:r>
      <w:r w:rsidR="00F93C4A">
        <w:rPr>
          <w:lang w:val="en-US"/>
        </w:rPr>
        <w:t xml:space="preserve"> </w:t>
      </w:r>
      <w:r w:rsidRPr="00F75ABF">
        <w:rPr>
          <w:lang w:val="en-US"/>
        </w:rPr>
        <w:t>geometrical parameters, such as collimator-crystal distance, collimator pitch or</w:t>
      </w:r>
      <w:r>
        <w:rPr>
          <w:lang w:val="en-US"/>
        </w:rPr>
        <w:t xml:space="preserve"> </w:t>
      </w:r>
      <w:r w:rsidRPr="00F75ABF">
        <w:rPr>
          <w:lang w:val="en-US"/>
        </w:rPr>
        <w:t>depth</w:t>
      </w:r>
      <w:r w:rsidR="00F93C4A">
        <w:rPr>
          <w:lang w:val="en-US"/>
        </w:rPr>
        <w:t xml:space="preserve">, </w:t>
      </w:r>
      <w:r w:rsidRPr="00F75ABF">
        <w:rPr>
          <w:lang w:val="en-US"/>
        </w:rPr>
        <w:t>often lead to improvement of one of this criteria and deterioration</w:t>
      </w:r>
      <w:r>
        <w:rPr>
          <w:lang w:val="en-US"/>
        </w:rPr>
        <w:t xml:space="preserve"> </w:t>
      </w:r>
      <w:r w:rsidRPr="00F75ABF">
        <w:rPr>
          <w:lang w:val="en-US"/>
        </w:rPr>
        <w:t xml:space="preserve">of the other. </w:t>
      </w:r>
    </w:p>
    <w:p w14:paraId="455DF33D" w14:textId="77777777" w:rsidR="00F93C4A" w:rsidRDefault="00F93C4A" w:rsidP="00F75ABF">
      <w:pPr>
        <w:jc w:val="both"/>
        <w:rPr>
          <w:lang w:val="en-US"/>
        </w:rPr>
      </w:pPr>
    </w:p>
    <w:p w14:paraId="40493B1C" w14:textId="0443DF04" w:rsidR="00F75ABF" w:rsidRDefault="00F75ABF" w:rsidP="00F75ABF">
      <w:pPr>
        <w:jc w:val="both"/>
        <w:rPr>
          <w:lang w:val="en-US"/>
        </w:rPr>
      </w:pPr>
      <w:r w:rsidRPr="00F75ABF">
        <w:rPr>
          <w:lang w:val="en-US"/>
        </w:rPr>
        <w:t>Indeed, in order to compare performance</w:t>
      </w:r>
      <w:r w:rsidR="00E953CB">
        <w:rPr>
          <w:lang w:val="en-US"/>
        </w:rPr>
        <w:t>s</w:t>
      </w:r>
      <w:r w:rsidRPr="00F75ABF">
        <w:rPr>
          <w:lang w:val="en-US"/>
        </w:rPr>
        <w:t xml:space="preserve"> of different camera types</w:t>
      </w:r>
      <w:r>
        <w:rPr>
          <w:lang w:val="en-US"/>
        </w:rPr>
        <w:t xml:space="preserve"> </w:t>
      </w:r>
      <w:r w:rsidRPr="00F75ABF">
        <w:rPr>
          <w:lang w:val="en-US"/>
        </w:rPr>
        <w:t>and configurations, we derive</w:t>
      </w:r>
      <w:r w:rsidR="00F93C4A">
        <w:rPr>
          <w:lang w:val="en-US"/>
        </w:rPr>
        <w:t>d</w:t>
      </w:r>
      <w:r w:rsidRPr="00F75ABF">
        <w:rPr>
          <w:lang w:val="en-US"/>
        </w:rPr>
        <w:t xml:space="preserve"> an analytical model </w:t>
      </w:r>
      <w:r w:rsidR="00F93C4A">
        <w:rPr>
          <w:lang w:val="en-US"/>
        </w:rPr>
        <w:t xml:space="preserve">for the two models, MPS and KES, </w:t>
      </w:r>
      <w:r w:rsidRPr="00F75ABF">
        <w:rPr>
          <w:lang w:val="en-US"/>
        </w:rPr>
        <w:t xml:space="preserve">that roughly </w:t>
      </w:r>
      <w:r w:rsidR="00E953CB">
        <w:rPr>
          <w:lang w:val="en-US"/>
        </w:rPr>
        <w:t xml:space="preserve">but </w:t>
      </w:r>
      <w:r w:rsidR="00CC4CE5">
        <w:rPr>
          <w:lang w:val="en-US"/>
        </w:rPr>
        <w:t>quickly</w:t>
      </w:r>
      <w:r w:rsidR="00E953CB">
        <w:rPr>
          <w:lang w:val="en-US"/>
        </w:rPr>
        <w:t xml:space="preserve"> </w:t>
      </w:r>
      <w:r w:rsidRPr="00F75ABF">
        <w:rPr>
          <w:lang w:val="en-US"/>
        </w:rPr>
        <w:t>predict camera</w:t>
      </w:r>
      <w:r>
        <w:rPr>
          <w:lang w:val="en-US"/>
        </w:rPr>
        <w:t xml:space="preserve"> </w:t>
      </w:r>
      <w:r w:rsidRPr="00F75ABF">
        <w:rPr>
          <w:lang w:val="en-US"/>
        </w:rPr>
        <w:t xml:space="preserve">performance. </w:t>
      </w:r>
      <w:r w:rsidR="001217DA">
        <w:rPr>
          <w:lang w:val="en-US"/>
        </w:rPr>
        <w:t>The</w:t>
      </w:r>
      <w:r w:rsidRPr="00F75ABF">
        <w:rPr>
          <w:lang w:val="en-US"/>
        </w:rPr>
        <w:t xml:space="preserve"> models allow to estimate variation</w:t>
      </w:r>
      <w:r>
        <w:rPr>
          <w:lang w:val="en-US"/>
        </w:rPr>
        <w:t xml:space="preserve"> </w:t>
      </w:r>
      <w:r w:rsidRPr="00F75ABF">
        <w:rPr>
          <w:lang w:val="en-US"/>
        </w:rPr>
        <w:t xml:space="preserve">in performance according to variation in geometrical parameters. Monte-Carlo </w:t>
      </w:r>
      <w:r w:rsidR="00F10206">
        <w:rPr>
          <w:lang w:val="en-US"/>
        </w:rPr>
        <w:t xml:space="preserve">(MC) </w:t>
      </w:r>
      <w:r w:rsidRPr="00F75ABF">
        <w:rPr>
          <w:lang w:val="en-US"/>
        </w:rPr>
        <w:t>simulations</w:t>
      </w:r>
      <w:r w:rsidR="00F93C4A">
        <w:rPr>
          <w:lang w:val="en-US"/>
        </w:rPr>
        <w:t xml:space="preserve"> were performed to evaluate the model and perform </w:t>
      </w:r>
      <w:r w:rsidR="003C53FC">
        <w:rPr>
          <w:lang w:val="en-US"/>
        </w:rPr>
        <w:t xml:space="preserve">deeper </w:t>
      </w:r>
      <w:r w:rsidR="00F93C4A">
        <w:rPr>
          <w:lang w:val="en-US"/>
        </w:rPr>
        <w:t xml:space="preserve">comparisons between the </w:t>
      </w:r>
      <w:r w:rsidR="008C75B0">
        <w:rPr>
          <w:lang w:val="en-US"/>
        </w:rPr>
        <w:t xml:space="preserve">two camera systems. </w:t>
      </w:r>
    </w:p>
    <w:p w14:paraId="539F984E" w14:textId="2CA2CF4A" w:rsidR="008C75B0" w:rsidRDefault="008C75B0" w:rsidP="00F75ABF">
      <w:pPr>
        <w:jc w:val="both"/>
        <w:rPr>
          <w:lang w:val="en-US"/>
        </w:rPr>
      </w:pPr>
    </w:p>
    <w:p w14:paraId="1C1EF74F" w14:textId="77777777" w:rsidR="003C53FC" w:rsidRDefault="00F10206" w:rsidP="00F75ABF">
      <w:pPr>
        <w:jc w:val="both"/>
        <w:rPr>
          <w:highlight w:val="yellow"/>
          <w:lang w:val="en-US"/>
        </w:rPr>
      </w:pPr>
      <w:r>
        <w:rPr>
          <w:lang w:val="en-US"/>
        </w:rPr>
        <w:t>As a result, t</w:t>
      </w:r>
      <w:r w:rsidR="008C75B0">
        <w:rPr>
          <w:lang w:val="en-US"/>
        </w:rPr>
        <w:t xml:space="preserve">he spatial resolution and efficiency </w:t>
      </w:r>
      <w:r w:rsidR="008C75B0">
        <w:rPr>
          <w:lang w:val="en-US"/>
        </w:rPr>
        <w:t>estimated</w:t>
      </w:r>
      <w:r w:rsidR="008C75B0">
        <w:rPr>
          <w:lang w:val="en-US"/>
        </w:rPr>
        <w:t xml:space="preserve"> by </w:t>
      </w:r>
      <w:r>
        <w:rPr>
          <w:lang w:val="en-US"/>
        </w:rPr>
        <w:t xml:space="preserve">the analytical models match the MC simulations, </w:t>
      </w:r>
      <w:r w:rsidRPr="00EC7705">
        <w:rPr>
          <w:highlight w:val="yellow"/>
          <w:lang w:val="en-US"/>
        </w:rPr>
        <w:t>XX%</w:t>
      </w:r>
      <w:r>
        <w:rPr>
          <w:lang w:val="en-US"/>
        </w:rPr>
        <w:t>.</w:t>
      </w:r>
      <w:r w:rsidR="007A3924">
        <w:rPr>
          <w:lang w:val="en-US"/>
        </w:rPr>
        <w:t xml:space="preserve"> </w:t>
      </w:r>
      <w:r w:rsidR="00DF1488">
        <w:rPr>
          <w:lang w:val="en-US"/>
        </w:rPr>
        <w:t xml:space="preserve">Comparison between MPS and KES performance show that </w:t>
      </w:r>
      <w:r w:rsidR="00EC7705">
        <w:rPr>
          <w:lang w:val="en-US"/>
        </w:rPr>
        <w:t xml:space="preserve">MPS provides between </w:t>
      </w:r>
      <w:r w:rsidR="00EC7705" w:rsidRPr="00EC7705">
        <w:rPr>
          <w:highlight w:val="yellow"/>
          <w:lang w:val="en-US"/>
        </w:rPr>
        <w:t>0.77 - 1.15 mm</w:t>
      </w:r>
      <w:r w:rsidR="00EC7705" w:rsidRPr="00EC7705">
        <w:rPr>
          <w:lang w:val="en-US"/>
        </w:rPr>
        <w:t xml:space="preserve"> (1σ) precision for </w:t>
      </w:r>
      <w:r w:rsidR="00EC7705">
        <w:rPr>
          <w:lang w:val="en-US"/>
        </w:rPr>
        <w:t>one</w:t>
      </w:r>
      <w:r w:rsidR="00EC7705" w:rsidRPr="00EC7705">
        <w:rPr>
          <w:lang w:val="en-US"/>
        </w:rPr>
        <w:t xml:space="preserve"> spot at 1</w:t>
      </w:r>
      <w:r w:rsidR="00EC7705">
        <w:rPr>
          <w:lang w:val="en-US"/>
        </w:rPr>
        <w:t>e</w:t>
      </w:r>
      <w:r w:rsidR="00EC7705" w:rsidRPr="00EC7705">
        <w:rPr>
          <w:lang w:val="en-US"/>
        </w:rPr>
        <w:t>9 protons</w:t>
      </w:r>
      <w:r w:rsidR="00EC7705">
        <w:rPr>
          <w:lang w:val="en-US"/>
        </w:rPr>
        <w:t xml:space="preserve"> and </w:t>
      </w:r>
      <w:r w:rsidR="00EC7705" w:rsidRPr="00EC7705">
        <w:rPr>
          <w:lang w:val="en-US"/>
        </w:rPr>
        <w:t xml:space="preserve">KES between </w:t>
      </w:r>
      <w:r w:rsidR="00EC7705" w:rsidRPr="00EC7705">
        <w:rPr>
          <w:highlight w:val="yellow"/>
          <w:lang w:val="en-US"/>
        </w:rPr>
        <w:t>1.93 - 2.25</w:t>
      </w:r>
      <w:r w:rsidR="00EC7705" w:rsidRPr="00EC7705">
        <w:rPr>
          <w:lang w:val="en-US"/>
        </w:rPr>
        <w:t xml:space="preserve"> mm</w:t>
      </w:r>
      <w:r w:rsidR="00EC7705">
        <w:rPr>
          <w:lang w:val="en-US"/>
        </w:rPr>
        <w:t xml:space="preserve">, with efficiency of </w:t>
      </w:r>
      <w:r w:rsidR="00EC7705" w:rsidRPr="00EC7705">
        <w:rPr>
          <w:highlight w:val="yellow"/>
          <w:lang w:val="en-US"/>
        </w:rPr>
        <w:t>XX</w:t>
      </w:r>
      <w:r w:rsidR="00EC7705">
        <w:rPr>
          <w:lang w:val="en-US"/>
        </w:rPr>
        <w:t>.</w:t>
      </w:r>
      <w:r w:rsidR="003C53FC">
        <w:rPr>
          <w:lang w:val="en-US"/>
        </w:rPr>
        <w:t xml:space="preserve"> </w:t>
      </w:r>
      <w:r w:rsidR="003C53FC" w:rsidRPr="003C53FC">
        <w:rPr>
          <w:highlight w:val="yellow"/>
          <w:lang w:val="en-US"/>
        </w:rPr>
        <w:t xml:space="preserve">MORE </w:t>
      </w:r>
      <w:proofErr w:type="gramStart"/>
      <w:r w:rsidR="003C53FC" w:rsidRPr="003C53FC">
        <w:rPr>
          <w:highlight w:val="yellow"/>
          <w:lang w:val="en-US"/>
        </w:rPr>
        <w:t>RESULTS :</w:t>
      </w:r>
      <w:proofErr w:type="gramEnd"/>
      <w:r w:rsidR="003C53FC" w:rsidRPr="003C53FC">
        <w:rPr>
          <w:highlight w:val="yellow"/>
          <w:lang w:val="en-US"/>
        </w:rPr>
        <w:t xml:space="preserve"> </w:t>
      </w:r>
      <w:r w:rsidR="003C53FC">
        <w:rPr>
          <w:highlight w:val="yellow"/>
          <w:lang w:val="en-US"/>
        </w:rPr>
        <w:t>for example</w:t>
      </w:r>
      <w:r w:rsidR="003C53FC" w:rsidRPr="003C53FC">
        <w:rPr>
          <w:highlight w:val="yellow"/>
          <w:lang w:val="en-US"/>
        </w:rPr>
        <w:t xml:space="preserve"> </w:t>
      </w:r>
      <w:r w:rsidR="003C53FC">
        <w:rPr>
          <w:highlight w:val="yellow"/>
          <w:lang w:val="en-US"/>
        </w:rPr>
        <w:t xml:space="preserve">related </w:t>
      </w:r>
      <w:r w:rsidR="003C53FC" w:rsidRPr="003C53FC">
        <w:rPr>
          <w:highlight w:val="yellow"/>
          <w:lang w:val="en-US"/>
        </w:rPr>
        <w:t>to</w:t>
      </w:r>
      <w:r w:rsidR="003C53FC">
        <w:rPr>
          <w:highlight w:val="yellow"/>
          <w:lang w:val="en-US"/>
        </w:rPr>
        <w:t xml:space="preserve"> the impact of the variation of one geometrical parameter on the performance (</w:t>
      </w:r>
      <w:proofErr w:type="spellStart"/>
      <w:r w:rsidR="003C53FC">
        <w:rPr>
          <w:highlight w:val="yellow"/>
          <w:lang w:val="en-US"/>
        </w:rPr>
        <w:t>resol+eff</w:t>
      </w:r>
      <w:proofErr w:type="spellEnd"/>
      <w:r w:rsidR="003C53FC">
        <w:rPr>
          <w:highlight w:val="yellow"/>
          <w:lang w:val="en-US"/>
        </w:rPr>
        <w:t xml:space="preserve">). </w:t>
      </w:r>
    </w:p>
    <w:p w14:paraId="528910FB" w14:textId="77777777" w:rsidR="003C53FC" w:rsidRDefault="003C53FC" w:rsidP="00F75ABF">
      <w:pPr>
        <w:jc w:val="both"/>
        <w:rPr>
          <w:highlight w:val="yellow"/>
          <w:lang w:val="en-US"/>
        </w:rPr>
      </w:pPr>
    </w:p>
    <w:p w14:paraId="7CF71362" w14:textId="4674A24B" w:rsidR="008C75B0" w:rsidRDefault="003C53FC" w:rsidP="00F75ABF">
      <w:pPr>
        <w:jc w:val="both"/>
        <w:rPr>
          <w:lang w:val="en-US"/>
        </w:rPr>
      </w:pPr>
      <w:r>
        <w:rPr>
          <w:highlight w:val="yellow"/>
          <w:lang w:val="en-US"/>
        </w:rPr>
        <w:t>Conclusion</w:t>
      </w:r>
      <w:r w:rsidR="005E4317">
        <w:rPr>
          <w:highlight w:val="yellow"/>
          <w:lang w:val="en-US"/>
        </w:rPr>
        <w:t xml:space="preserve"> (one sentence)</w:t>
      </w:r>
      <w:r>
        <w:rPr>
          <w:highlight w:val="yellow"/>
          <w:lang w:val="en-US"/>
        </w:rPr>
        <w:t xml:space="preserve">.  </w:t>
      </w:r>
    </w:p>
    <w:p w14:paraId="3FBD93D2" w14:textId="66DCB3CE" w:rsidR="002E34C9" w:rsidRDefault="002E34C9" w:rsidP="00F75ABF">
      <w:pPr>
        <w:jc w:val="both"/>
        <w:rPr>
          <w:lang w:val="en-US"/>
        </w:rPr>
      </w:pPr>
    </w:p>
    <w:p w14:paraId="3BEAE1D8" w14:textId="77777777" w:rsidR="002E34C9" w:rsidRDefault="002E34C9" w:rsidP="00F75ABF">
      <w:pPr>
        <w:jc w:val="both"/>
        <w:rPr>
          <w:lang w:val="en-US"/>
        </w:rPr>
      </w:pPr>
    </w:p>
    <w:p w14:paraId="14E74C34" w14:textId="08632D41" w:rsidR="00DF1488" w:rsidRDefault="00DF1488" w:rsidP="00F75ABF">
      <w:pPr>
        <w:jc w:val="both"/>
        <w:rPr>
          <w:lang w:val="en-US"/>
        </w:rPr>
      </w:pPr>
    </w:p>
    <w:p w14:paraId="5FCBB93B" w14:textId="4E4FF766" w:rsidR="00DF1488" w:rsidRPr="00341F8F" w:rsidRDefault="00DF1488" w:rsidP="00F75ABF">
      <w:pPr>
        <w:jc w:val="both"/>
        <w:rPr>
          <w:lang w:val="en-US"/>
        </w:rPr>
      </w:pPr>
    </w:p>
    <w:sectPr w:rsidR="00DF1488" w:rsidRPr="00341F8F" w:rsidSect="00ED51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7BC"/>
    <w:multiLevelType w:val="hybridMultilevel"/>
    <w:tmpl w:val="073A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8F"/>
    <w:rsid w:val="000E2D53"/>
    <w:rsid w:val="001217DA"/>
    <w:rsid w:val="002D4191"/>
    <w:rsid w:val="002E34C9"/>
    <w:rsid w:val="00341F8F"/>
    <w:rsid w:val="003C53FC"/>
    <w:rsid w:val="005E4317"/>
    <w:rsid w:val="007A3924"/>
    <w:rsid w:val="00802224"/>
    <w:rsid w:val="008C75B0"/>
    <w:rsid w:val="009870C1"/>
    <w:rsid w:val="00A67DDE"/>
    <w:rsid w:val="00CC21E4"/>
    <w:rsid w:val="00CC4CE5"/>
    <w:rsid w:val="00DF1488"/>
    <w:rsid w:val="00E953CB"/>
    <w:rsid w:val="00EC7705"/>
    <w:rsid w:val="00ED51C9"/>
    <w:rsid w:val="00F10206"/>
    <w:rsid w:val="00F75ABF"/>
    <w:rsid w:val="00F9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FE204F"/>
  <w15:chartTrackingRefBased/>
  <w15:docId w15:val="{633422B1-563E-3E46-84DE-D7DB1F80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Sarrut</dc:creator>
  <cp:keywords/>
  <dc:description/>
  <cp:lastModifiedBy>David Sarrut</cp:lastModifiedBy>
  <cp:revision>13</cp:revision>
  <dcterms:created xsi:type="dcterms:W3CDTF">2018-11-29T07:18:00Z</dcterms:created>
  <dcterms:modified xsi:type="dcterms:W3CDTF">2018-11-29T08:54:00Z</dcterms:modified>
</cp:coreProperties>
</file>